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demo </w:t>
      </w:r>
      <w:r>
        <w:t xml:space="preserve">on how to </w:t>
      </w:r>
      <w:ins w:id="0" w:author="Firstname Lastname" w:date="2020-10-06T09:00:00Z">
        <w:r>
          <w:t xml:space="preserve">mark a text as an insertion </w:t>
        </w:r>
      </w:ins>
      <w:del w:id="1" w:author="Firstname Lastname" w:date="2020-10-06T09:00:00Z">
        <w:r>
          <w:delText xml:space="preserve">or a deletion.</w:delText>
        </w:r>
      </w:del>
    </w:p>
    <w:p>
      <w:pPr>
        <w:sectPr>
          <w:headerReference w:type="default" r:id="rId6"/>
          <w:footerReference w:type="default" r:id="rId7"/>
          <w:type w:val="nextColumn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World2</w:t>
      </w:r>
      <w:r>
        <w:rPr>
          <w:b/>
          <w:bCs/>
        </w:rPr>
        <w:t xml:space="preserve">Foo Bar2</w:t>
      </w:r>
      <w:r>
        <w:rPr>
          <w:b/>
          <w:bCs/>
        </w:rPr>
        <w:t xml:space="preserve">	Github is the best2</w:t>
      </w:r>
    </w:p>
    <w:sectPr>
      <w:type w:val="even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2023-04-30T04:53:53.071Z</dcterms:created>
  <dcterms:modified xsi:type="dcterms:W3CDTF">2023-04-30T04:53:53.071Z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